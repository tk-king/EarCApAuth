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jc w:val="center"/>
        <w:rPr>
          <w:rFonts w:ascii="Times New Roman" w:hAnsi="Times New Roman" w:cs="Times New Roman"/>
          <w:b/>
          <w:b/>
          <w:bCs/>
          <w:sz w:val="28"/>
          <w:szCs w:val="28"/>
        </w:rPr>
      </w:pPr>
      <w:r>
        <w:rPr>
          <w:rFonts w:cs="Times New Roman" w:ascii="Times New Roman" w:hAnsi="Times New Roman"/>
          <w:b/>
          <w:bCs/>
          <w:sz w:val="28"/>
          <w:szCs w:val="28"/>
        </w:rPr>
        <w:t xml:space="preserve">Beschreibung des Vorhabens </w:t>
      </w:r>
    </w:p>
    <w:p>
      <w:pPr>
        <w:pStyle w:val="Default"/>
        <w:jc w:val="center"/>
        <w:rPr>
          <w:rFonts w:ascii="Times New Roman" w:hAnsi="Times New Roman" w:cs="Times New Roman"/>
          <w:b/>
          <w:b/>
          <w:bCs/>
          <w:i/>
          <w:i/>
          <w:sz w:val="28"/>
          <w:szCs w:val="28"/>
        </w:rPr>
      </w:pPr>
      <w:r>
        <w:rPr>
          <w:rFonts w:cs="Times New Roman" w:ascii="Times New Roman" w:hAnsi="Times New Roman"/>
          <w:b/>
          <w:bCs/>
          <w:sz w:val="28"/>
          <w:szCs w:val="28"/>
        </w:rPr>
        <w:t>„</w:t>
      </w:r>
      <w:r>
        <w:rPr>
          <w:rFonts w:cs="Times New Roman" w:ascii="Times New Roman" w:hAnsi="Times New Roman"/>
          <w:b/>
          <w:bCs/>
          <w:i/>
          <w:sz w:val="28"/>
          <w:szCs w:val="28"/>
        </w:rPr>
        <w:t>Evaluation der Erfassung von Augenbewegungen durch Elektroden-potentialmessung im Ohrbereich</w:t>
      </w:r>
      <w:r>
        <w:rPr>
          <w:rFonts w:cs="Times New Roman" w:ascii="Times New Roman" w:hAnsi="Times New Roman"/>
          <w:b/>
          <w:bCs/>
          <w:sz w:val="28"/>
          <w:szCs w:val="28"/>
        </w:rPr>
        <w:t>“ bezogen auf die Verarbeitung personenbezogener Daten</w:t>
      </w:r>
    </w:p>
    <w:p>
      <w:pPr>
        <w:pStyle w:val="Default"/>
        <w:jc w:val="center"/>
        <w:rPr>
          <w:rFonts w:ascii="Times New Roman" w:hAnsi="Times New Roman" w:cs="Times New Roman"/>
          <w:b/>
          <w:b/>
          <w:bCs/>
          <w:sz w:val="28"/>
          <w:szCs w:val="28"/>
        </w:rPr>
      </w:pPr>
      <w:r>
        <w:rPr>
          <w:rFonts w:cs="Times New Roman" w:ascii="Times New Roman" w:hAnsi="Times New Roman"/>
          <w:b/>
          <w:bCs/>
          <w:sz w:val="28"/>
          <w:szCs w:val="28"/>
        </w:rPr>
      </w:r>
    </w:p>
    <w:p>
      <w:pPr>
        <w:pStyle w:val="Default"/>
        <w:jc w:val="center"/>
        <w:rPr>
          <w:rFonts w:ascii="Times New Roman" w:hAnsi="Times New Roman" w:cs="Times New Roman"/>
        </w:rPr>
      </w:pPr>
      <w:r>
        <w:rPr>
          <w:rFonts w:cs="Times New Roman" w:ascii="Times New Roman" w:hAnsi="Times New Roman"/>
        </w:rPr>
      </w:r>
    </w:p>
    <w:p>
      <w:pPr>
        <w:pStyle w:val="Default"/>
        <w:numPr>
          <w:ilvl w:val="0"/>
          <w:numId w:val="3"/>
        </w:numPr>
        <w:rPr>
          <w:rFonts w:ascii="Times New Roman" w:hAnsi="Times New Roman" w:cs="Times New Roman"/>
          <w:b/>
          <w:b/>
          <w:bCs/>
        </w:rPr>
      </w:pPr>
      <w:r>
        <w:rPr>
          <w:rFonts w:cs="Times New Roman" w:ascii="Times New Roman" w:hAnsi="Times New Roman"/>
          <w:b/>
          <w:bCs/>
        </w:rPr>
        <w:t xml:space="preserve">Ablauf der Datenverarbeitung </w:t>
      </w:r>
    </w:p>
    <w:p>
      <w:pPr>
        <w:pStyle w:val="Default"/>
        <w:ind w:left="360" w:hanging="0"/>
        <w:rPr>
          <w:rFonts w:ascii="Times New Roman" w:hAnsi="Times New Roman" w:cs="Times New Roman"/>
          <w:b/>
          <w:b/>
          <w:bCs/>
        </w:rPr>
      </w:pPr>
      <w:r>
        <w:rPr>
          <w:rFonts w:cs="Times New Roman" w:ascii="Times New Roman" w:hAnsi="Times New Roman"/>
          <w:b/>
          <w:bCs/>
        </w:rPr>
      </w:r>
    </w:p>
    <w:p>
      <w:pPr>
        <w:pStyle w:val="ListParagraph"/>
        <w:numPr>
          <w:ilvl w:val="1"/>
          <w:numId w:val="1"/>
        </w:numPr>
        <w:rPr>
          <w:rFonts w:ascii="Times New Roman" w:hAnsi="Times New Roman" w:cs="Times New Roman"/>
          <w:sz w:val="24"/>
          <w:szCs w:val="24"/>
          <w:u w:val="single"/>
        </w:rPr>
      </w:pPr>
      <w:r>
        <w:rPr>
          <w:rFonts w:cs="Times New Roman" w:ascii="Times New Roman" w:hAnsi="Times New Roman"/>
          <w:sz w:val="24"/>
          <w:szCs w:val="24"/>
          <w:u w:val="single"/>
        </w:rPr>
        <w:t>Vorhaben (kurze Beschreibung, Ziele, Vorgehen)</w:t>
      </w:r>
    </w:p>
    <w:p>
      <w:pPr>
        <w:pStyle w:val="ListParagraph"/>
        <w:ind w:left="360" w:hanging="0"/>
        <w:rPr>
          <w:rFonts w:ascii="Times New Roman" w:hAnsi="Times New Roman" w:cs="Times New Roman"/>
          <w:sz w:val="24"/>
          <w:szCs w:val="24"/>
        </w:rPr>
      </w:pPr>
      <w:r>
        <w:rPr>
          <w:rFonts w:cs="Times New Roman" w:ascii="Times New Roman" w:hAnsi="Times New Roman"/>
          <w:bCs/>
          <w:sz w:val="24"/>
          <w:szCs w:val="24"/>
        </w:rPr>
        <w:t>Die Studie hat folgendes Thema zum Gegenstand: Die Bewegungen der Augen führen zu elektrischen Signalen, welche auf der Hautoberfläche gemessen werden können. Diese Signale werden in der Regel direkt in der Nähe der Augen gemessen. Im Rahmen der Studie wird evaluiert, ob die Signale, die im Ohrbereich gemessen werden, ausreichen, um die Bewegu</w:t>
      </w:r>
      <w:del w:id="0" w:author="Unbekannter Autor" w:date="2023-05-16T11:45:44Z">
        <w:r>
          <w:rPr>
            <w:rFonts w:cs="Times New Roman" w:ascii="Times New Roman" w:hAnsi="Times New Roman"/>
            <w:bCs/>
            <w:sz w:val="24"/>
            <w:szCs w:val="24"/>
          </w:rPr>
          <w:delText>en.</w:delText>
        </w:r>
      </w:del>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u w:val="single"/>
        </w:rPr>
      </w:pPr>
      <w:r>
        <w:rPr>
          <w:rFonts w:cs="Times New Roman" w:ascii="Times New Roman" w:hAnsi="Times New Roman"/>
          <w:sz w:val="24"/>
          <w:szCs w:val="24"/>
          <w:u w:val="single"/>
        </w:rPr>
        <w:t>Datenerhebung (welche Daten werden von wem erhoben, rechtliche Grundlage, wofür werden die Daten benötigt, zeitlicher Ablauf, Sicherheitsmaßen)</w:t>
      </w:r>
    </w:p>
    <w:p>
      <w:pPr>
        <w:pStyle w:val="Normal"/>
        <w:ind w:left="360" w:hanging="0"/>
        <w:rPr>
          <w:rFonts w:ascii="Times New Roman" w:hAnsi="Times New Roman" w:cs="Times New Roman"/>
          <w:sz w:val="24"/>
          <w:szCs w:val="24"/>
        </w:rPr>
      </w:pPr>
      <w:r>
        <w:rPr>
          <w:rFonts w:cs="Times New Roman" w:ascii="Times New Roman" w:hAnsi="Times New Roman"/>
          <w:sz w:val="24"/>
          <w:szCs w:val="24"/>
        </w:rPr>
        <w:t>Erhoben werden:</w:t>
      </w:r>
    </w:p>
    <w:tbl>
      <w:tblPr>
        <w:tblStyle w:val="Tabellenraster"/>
        <w:tblW w:w="8707"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2775"/>
        <w:gridCol w:w="3395"/>
        <w:gridCol w:w="2537"/>
      </w:tblGrid>
      <w:tr>
        <w:trPr/>
        <w:tc>
          <w:tcPr>
            <w:tcW w:w="2775" w:type="dxa"/>
            <w:tcBorders/>
          </w:tcPr>
          <w:p>
            <w:pPr>
              <w:pStyle w:val="Normal"/>
              <w:widowControl/>
              <w:spacing w:lineRule="auto" w:line="240" w:before="0" w:after="0"/>
              <w:jc w:val="left"/>
              <w:rPr>
                <w:rFonts w:ascii="Times New Roman" w:hAnsi="Times New Roman" w:cs="Times New Roman"/>
                <w:b/>
                <w:b/>
                <w:bCs/>
                <w:sz w:val="24"/>
                <w:szCs w:val="24"/>
              </w:rPr>
            </w:pPr>
            <w:r>
              <w:rPr>
                <w:rFonts w:eastAsia="Calibri" w:cs="Times New Roman" w:ascii="Times New Roman" w:hAnsi="Times New Roman"/>
                <w:b/>
                <w:bCs/>
                <w:kern w:val="0"/>
                <w:sz w:val="24"/>
                <w:szCs w:val="24"/>
                <w:lang w:val="de-DE" w:eastAsia="en-US" w:bidi="ar-SA"/>
              </w:rPr>
              <w:t>Erhobene Daten</w:t>
            </w:r>
          </w:p>
        </w:tc>
        <w:tc>
          <w:tcPr>
            <w:tcW w:w="3395" w:type="dxa"/>
            <w:tcBorders/>
          </w:tcPr>
          <w:p>
            <w:pPr>
              <w:pStyle w:val="Normal"/>
              <w:widowControl/>
              <w:spacing w:lineRule="auto" w:line="240" w:before="0" w:after="0"/>
              <w:jc w:val="left"/>
              <w:rPr>
                <w:rFonts w:ascii="Times New Roman" w:hAnsi="Times New Roman" w:cs="Times New Roman"/>
                <w:b/>
                <w:b/>
                <w:bCs/>
                <w:sz w:val="24"/>
                <w:szCs w:val="24"/>
              </w:rPr>
            </w:pPr>
            <w:r>
              <w:rPr>
                <w:rFonts w:eastAsia="Calibri" w:cs="Times New Roman" w:ascii="Times New Roman" w:hAnsi="Times New Roman"/>
                <w:b/>
                <w:bCs/>
                <w:kern w:val="0"/>
                <w:sz w:val="24"/>
                <w:szCs w:val="24"/>
                <w:lang w:val="de-DE" w:eastAsia="en-US" w:bidi="ar-SA"/>
              </w:rPr>
              <w:t>Benötigt Für</w:t>
            </w:r>
          </w:p>
        </w:tc>
        <w:tc>
          <w:tcPr>
            <w:tcW w:w="2537" w:type="dxa"/>
            <w:tcBorders/>
          </w:tcPr>
          <w:p>
            <w:pPr>
              <w:pStyle w:val="Normal"/>
              <w:widowControl/>
              <w:spacing w:lineRule="auto" w:line="240" w:before="0" w:after="0"/>
              <w:jc w:val="left"/>
              <w:rPr>
                <w:rFonts w:ascii="Times New Roman" w:hAnsi="Times New Roman" w:cs="Times New Roman"/>
                <w:b/>
                <w:b/>
                <w:bCs/>
                <w:sz w:val="24"/>
                <w:szCs w:val="24"/>
              </w:rPr>
            </w:pPr>
            <w:r>
              <w:rPr>
                <w:rFonts w:eastAsia="Calibri" w:cs="Times New Roman" w:ascii="Times New Roman" w:hAnsi="Times New Roman"/>
                <w:b/>
                <w:bCs/>
                <w:kern w:val="0"/>
                <w:sz w:val="24"/>
                <w:szCs w:val="24"/>
                <w:lang w:val="de-DE" w:eastAsia="en-US" w:bidi="ar-SA"/>
              </w:rPr>
              <w:t>Erhoben Wann?</w:t>
            </w:r>
          </w:p>
        </w:tc>
      </w:tr>
      <w:tr>
        <w:trPr/>
        <w:tc>
          <w:tcPr>
            <w:tcW w:w="2775"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de-DE" w:eastAsia="en-US" w:bidi="ar-SA"/>
              </w:rPr>
              <w:t>Name, Vorname</w:t>
            </w:r>
          </w:p>
        </w:tc>
        <w:tc>
          <w:tcPr>
            <w:tcW w:w="3395"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de-DE" w:eastAsia="en-US" w:bidi="ar-SA"/>
              </w:rPr>
              <w:t>Einwilligung an der Experimentteilnahme</w:t>
            </w:r>
          </w:p>
        </w:tc>
        <w:tc>
          <w:tcPr>
            <w:tcW w:w="253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de-DE" w:eastAsia="en-US" w:bidi="ar-SA"/>
              </w:rPr>
              <w:t>Vor Beginn der Studie</w:t>
            </w:r>
          </w:p>
        </w:tc>
      </w:tr>
      <w:tr>
        <w:trPr/>
        <w:tc>
          <w:tcPr>
            <w:tcW w:w="2775"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de-DE" w:eastAsia="en-US" w:bidi="ar-SA"/>
              </w:rPr>
              <w:t>Geschlecht, Alter, Häufigkeit des Tragens von Brillen im Alltag</w:t>
            </w:r>
          </w:p>
        </w:tc>
        <w:tc>
          <w:tcPr>
            <w:tcW w:w="3395"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de-DE" w:eastAsia="en-US" w:bidi="ar-SA"/>
              </w:rPr>
              <w:t>Beschreibung der Stichprobe in wiss. Veröffentlichungen</w:t>
            </w:r>
          </w:p>
        </w:tc>
        <w:tc>
          <w:tcPr>
            <w:tcW w:w="253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de-DE" w:eastAsia="en-US" w:bidi="ar-SA"/>
              </w:rPr>
              <w:t>Vor den ersten Aufgaben der Studie</w:t>
            </w:r>
          </w:p>
        </w:tc>
      </w:tr>
      <w:tr>
        <w:trPr/>
        <w:tc>
          <w:tcPr>
            <w:tcW w:w="2775"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de-DE" w:eastAsia="en-US" w:bidi="ar-SA"/>
              </w:rPr>
              <w:t>Kapazitive Messwerte am Ohr</w:t>
            </w:r>
          </w:p>
        </w:tc>
        <w:tc>
          <w:tcPr>
            <w:tcW w:w="3395"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de-DE" w:eastAsia="en-US" w:bidi="ar-SA"/>
              </w:rPr>
              <w:t>Zentraler Untersuchungsgegenstand</w:t>
            </w:r>
          </w:p>
        </w:tc>
        <w:tc>
          <w:tcPr>
            <w:tcW w:w="253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de-DE" w:eastAsia="en-US" w:bidi="ar-SA"/>
              </w:rPr>
              <w:t>Durchgängig von Beginn bis Ende der Studie</w:t>
            </w:r>
          </w:p>
        </w:tc>
      </w:tr>
      <w:tr>
        <w:trPr/>
        <w:tc>
          <w:tcPr>
            <w:tcW w:w="2775"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de-DE" w:eastAsia="en-US" w:bidi="ar-SA"/>
              </w:rPr>
              <w:t>Foto</w:t>
            </w:r>
            <w:r>
              <w:rPr>
                <w:rFonts w:eastAsia="Calibri" w:cs="Times New Roman" w:ascii="Times New Roman" w:hAnsi="Times New Roman"/>
                <w:kern w:val="0"/>
                <w:sz w:val="24"/>
                <w:szCs w:val="24"/>
                <w:lang w:val="de-DE" w:eastAsia="en-US" w:bidi="ar-SA"/>
              </w:rPr>
              <w:t xml:space="preserve">aufnahme </w:t>
            </w:r>
            <w:r>
              <w:rPr>
                <w:rFonts w:eastAsia="Calibri" w:cs="Times New Roman" w:ascii="Times New Roman" w:hAnsi="Times New Roman"/>
                <w:kern w:val="0"/>
                <w:sz w:val="24"/>
                <w:szCs w:val="24"/>
                <w:lang w:val="de-DE" w:eastAsia="en-US" w:bidi="ar-SA"/>
              </w:rPr>
              <w:t>der Ohren (ohne Gesicht)</w:t>
            </w:r>
          </w:p>
        </w:tc>
        <w:tc>
          <w:tcPr>
            <w:tcW w:w="3395"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de-DE" w:eastAsia="en-US" w:bidi="ar-SA"/>
              </w:rPr>
              <w:t>Zur Vergleichbarkeit mit anderen Teilnehmern</w:t>
            </w:r>
          </w:p>
        </w:tc>
        <w:tc>
          <w:tcPr>
            <w:tcW w:w="253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de-DE" w:eastAsia="en-US" w:bidi="ar-SA"/>
              </w:rPr>
              <w:t>Beginn bis Ende der Studie</w:t>
            </w:r>
          </w:p>
        </w:tc>
      </w:tr>
    </w:tbl>
    <w:p>
      <w:pPr>
        <w:pStyle w:val="ListParagraph"/>
        <w:ind w:left="36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360" w:hanging="0"/>
        <w:rPr>
          <w:rFonts w:ascii="Times New Roman" w:hAnsi="Times New Roman" w:cs="Times New Roman"/>
          <w:sz w:val="24"/>
          <w:szCs w:val="24"/>
        </w:rPr>
      </w:pPr>
      <w:r>
        <w:rPr>
          <w:rFonts w:cs="Times New Roman" w:ascii="Times New Roman" w:hAnsi="Times New Roman"/>
          <w:sz w:val="24"/>
          <w:szCs w:val="24"/>
        </w:rPr>
        <w:t xml:space="preserve">Alle Daten werden durch die Studienleiter (Tobias Röddiger &amp; </w:t>
      </w:r>
      <w:r>
        <w:rPr>
          <w:rFonts w:cs="Times New Roman" w:ascii="Times New Roman" w:hAnsi="Times New Roman"/>
          <w:sz w:val="24"/>
          <w:szCs w:val="24"/>
        </w:rPr>
        <w:t>Sirius Hanser</w:t>
      </w:r>
      <w:r>
        <w:rPr>
          <w:rFonts w:cs="Times New Roman" w:ascii="Times New Roman" w:hAnsi="Times New Roman"/>
          <w:sz w:val="24"/>
          <w:szCs w:val="24"/>
        </w:rPr>
        <w:t xml:space="preserve">) erhoben. Sämtliche Messdaten werden direkt auf dem </w:t>
      </w:r>
      <w:r>
        <w:rPr>
          <w:rFonts w:cs="Times New Roman" w:ascii="Times New Roman" w:hAnsi="Times New Roman"/>
          <w:sz w:val="24"/>
          <w:szCs w:val="24"/>
        </w:rPr>
        <w:t>C</w:t>
      </w:r>
      <w:r>
        <w:rPr>
          <w:rFonts w:cs="Times New Roman" w:ascii="Times New Roman" w:hAnsi="Times New Roman"/>
          <w:sz w:val="24"/>
          <w:szCs w:val="24"/>
        </w:rPr>
        <w:t xml:space="preserve">omputer gespeichert, an dem der Teilnehmer die Studie absolviert. Zur Sicherung der Daten werden diese auf einer Server-Instanz des </w:t>
      </w:r>
      <w:r>
        <w:rPr>
          <w:rFonts w:cs="Times New Roman" w:ascii="Times New Roman" w:hAnsi="Times New Roman"/>
          <w:sz w:val="24"/>
          <w:szCs w:val="24"/>
        </w:rPr>
        <w:t>KIT</w:t>
      </w:r>
      <w:r>
        <w:rPr>
          <w:rFonts w:cs="Times New Roman" w:ascii="Times New Roman" w:hAnsi="Times New Roman"/>
          <w:sz w:val="24"/>
          <w:szCs w:val="24"/>
        </w:rPr>
        <w:t xml:space="preserve"> abgelegt.</w:t>
      </w:r>
      <w:r>
        <w:rPr>
          <w:rFonts w:cs="Times New Roman" w:ascii="Times New Roman" w:hAnsi="Times New Roman"/>
          <w:sz w:val="24"/>
          <w:szCs w:val="24"/>
        </w:rPr>
        <w:t xml:space="preserve"> </w:t>
      </w:r>
    </w:p>
    <w:p>
      <w:pPr>
        <w:pStyle w:val="ListParagraph"/>
        <w:ind w:left="36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u w:val="single"/>
        </w:rPr>
      </w:pPr>
      <w:r>
        <w:rPr>
          <w:rFonts w:cs="Times New Roman" w:ascii="Times New Roman" w:hAnsi="Times New Roman"/>
          <w:sz w:val="24"/>
          <w:szCs w:val="24"/>
          <w:u w:val="single"/>
        </w:rPr>
        <w:t>Ansprache der Teilnehmer (wie/wo werden die Teilnehmer rekrutiert)</w:t>
      </w:r>
    </w:p>
    <w:p>
      <w:pPr>
        <w:pStyle w:val="ListParagraph"/>
        <w:ind w:left="360" w:hanging="0"/>
        <w:rPr>
          <w:rFonts w:ascii="Times New Roman" w:hAnsi="Times New Roman" w:cs="Times New Roman"/>
          <w:sz w:val="24"/>
          <w:szCs w:val="24"/>
        </w:rPr>
      </w:pPr>
      <w:r>
        <w:rPr>
          <w:rFonts w:cs="Times New Roman" w:ascii="Times New Roman" w:hAnsi="Times New Roman"/>
          <w:sz w:val="24"/>
          <w:szCs w:val="24"/>
        </w:rPr>
        <w:t>Die Rekrutierung erfolgt unter Studierenden sowie Freunden und Bekannten von Mitarbeitern des Lehrstuhls. Diese Vorgehensweise wird häufig in vergleichbaren Arbeiten genutzt.</w:t>
      </w:r>
    </w:p>
    <w:p>
      <w:pPr>
        <w:pStyle w:val="ListParagraph"/>
        <w:ind w:left="360" w:hanging="0"/>
        <w:rPr>
          <w:rFonts w:ascii="Times New Roman" w:hAnsi="Times New Roman" w:cs="Times New Roman"/>
          <w:sz w:val="24"/>
          <w:szCs w:val="24"/>
          <w:u w:val="single"/>
        </w:rPr>
      </w:pPr>
      <w:r>
        <w:rPr>
          <w:rFonts w:cs="Times New Roman" w:ascii="Times New Roman" w:hAnsi="Times New Roman"/>
          <w:sz w:val="24"/>
          <w:szCs w:val="24"/>
          <w:u w:val="single"/>
        </w:rPr>
      </w:r>
    </w:p>
    <w:p>
      <w:pPr>
        <w:pStyle w:val="ListParagraph"/>
        <w:numPr>
          <w:ilvl w:val="1"/>
          <w:numId w:val="1"/>
        </w:numPr>
        <w:rPr>
          <w:rFonts w:ascii="Times New Roman" w:hAnsi="Times New Roman" w:cs="Times New Roman"/>
          <w:sz w:val="24"/>
          <w:szCs w:val="24"/>
          <w:u w:val="single"/>
        </w:rPr>
      </w:pPr>
      <w:r>
        <w:rPr>
          <w:rFonts w:cs="Times New Roman" w:ascii="Times New Roman" w:hAnsi="Times New Roman"/>
          <w:sz w:val="24"/>
          <w:szCs w:val="24"/>
          <w:u w:val="single"/>
        </w:rPr>
        <w:t>Erstgespräch / Einwilligung der Teilnehmer (wie werden die Kooperationspartner und Teilnehmer informiert und wie wird die Einwilligung eingeholt)</w:t>
      </w:r>
    </w:p>
    <w:p>
      <w:pPr>
        <w:pStyle w:val="ListParagraph"/>
        <w:ind w:left="360" w:hanging="0"/>
        <w:rPr>
          <w:rFonts w:ascii="Times New Roman" w:hAnsi="Times New Roman" w:cs="Times New Roman"/>
          <w:sz w:val="24"/>
          <w:szCs w:val="24"/>
        </w:rPr>
      </w:pPr>
      <w:r>
        <w:rPr>
          <w:rFonts w:cs="Times New Roman" w:ascii="Times New Roman" w:hAnsi="Times New Roman"/>
          <w:sz w:val="24"/>
          <w:szCs w:val="24"/>
        </w:rPr>
        <w:t>Noch vor Beginn der Studie werden die Formulare „Datenschutzerklärung“, sowie „Einverständniserklärung“ den potentiellen Teilnehmern zur Verfügung gestellt. Am Tag der Studiendurchführung werden dann zu Beginn (also direkt nach Erscheinen des Teilnehmers), eben diese Formulare den Teilnehmern zur Unterschrift vorgelegt. Die Teilnehmenden erhalten ausreichend Zeit, sich für oder gegen eine Studienteilnahme zu entscheiden.</w:t>
      </w:r>
    </w:p>
    <w:p>
      <w:pPr>
        <w:pStyle w:val="ListParagraph"/>
        <w:ind w:left="360" w:hanging="0"/>
        <w:rPr>
          <w:rFonts w:ascii="Times New Roman" w:hAnsi="Times New Roman" w:cs="Times New Roman"/>
          <w:sz w:val="24"/>
          <w:szCs w:val="24"/>
          <w:u w:val="single"/>
        </w:rPr>
      </w:pPr>
      <w:r>
        <w:rPr>
          <w:rFonts w:cs="Times New Roman" w:ascii="Times New Roman" w:hAnsi="Times New Roman"/>
          <w:sz w:val="24"/>
          <w:szCs w:val="24"/>
          <w:u w:val="single"/>
        </w:rPr>
      </w:r>
    </w:p>
    <w:p>
      <w:pPr>
        <w:pStyle w:val="ListParagraph"/>
        <w:numPr>
          <w:ilvl w:val="1"/>
          <w:numId w:val="1"/>
        </w:numPr>
        <w:rPr>
          <w:rFonts w:ascii="Times New Roman" w:hAnsi="Times New Roman" w:cs="Times New Roman"/>
          <w:sz w:val="24"/>
          <w:szCs w:val="24"/>
          <w:u w:val="single"/>
        </w:rPr>
      </w:pPr>
      <w:r>
        <w:rPr>
          <w:rFonts w:cs="Times New Roman" w:ascii="Times New Roman" w:hAnsi="Times New Roman"/>
          <w:sz w:val="24"/>
          <w:szCs w:val="24"/>
          <w:u w:val="single"/>
        </w:rPr>
        <w:t>Auswertung der Ergebnisse (wie werden die Daten ausgewertet und von wem)</w:t>
      </w:r>
    </w:p>
    <w:p>
      <w:pPr>
        <w:pStyle w:val="ListParagraph"/>
        <w:ind w:left="360" w:hanging="0"/>
        <w:rPr>
          <w:rFonts w:ascii="Times New Roman" w:hAnsi="Times New Roman" w:cs="Times New Roman"/>
          <w:sz w:val="24"/>
          <w:szCs w:val="24"/>
        </w:rPr>
      </w:pPr>
      <w:r>
        <w:rPr>
          <w:rFonts w:cs="Times New Roman" w:ascii="Times New Roman" w:hAnsi="Times New Roman"/>
          <w:sz w:val="24"/>
          <w:szCs w:val="24"/>
        </w:rPr>
        <w:t>Die Daten werden vom Studienleiter mittels selbst-programmiertem Code ausgewertet. Die Python Programmiersprache wird verwendet um die (zuvor pseudonymisierten) Daten vorzubereiten und mittels statistischer Verfahren auszuwerten. Python wird ebenso verwendet, um die physiologischen Daten zu verarbeiten.</w:t>
      </w:r>
    </w:p>
    <w:p>
      <w:pPr>
        <w:pStyle w:val="ListParagraph"/>
        <w:ind w:left="360" w:hanging="0"/>
        <w:rPr>
          <w:rFonts w:ascii="Times New Roman" w:hAnsi="Times New Roman" w:cs="Times New Roman"/>
          <w:sz w:val="24"/>
          <w:szCs w:val="24"/>
        </w:rPr>
      </w:pPr>
      <w:r>
        <w:rPr>
          <w:rFonts w:cs="Times New Roman" w:ascii="Times New Roman" w:hAnsi="Times New Roman"/>
          <w:sz w:val="24"/>
          <w:szCs w:val="24"/>
        </w:rPr>
      </w:r>
    </w:p>
    <w:p>
      <w:pPr>
        <w:pStyle w:val="Default"/>
        <w:numPr>
          <w:ilvl w:val="0"/>
          <w:numId w:val="1"/>
        </w:numPr>
        <w:rPr>
          <w:rFonts w:ascii="Times New Roman" w:hAnsi="Times New Roman" w:cs="Times New Roman"/>
          <w:b/>
          <w:b/>
          <w:bCs/>
          <w:u w:val="single"/>
        </w:rPr>
      </w:pPr>
      <w:r>
        <w:rPr>
          <w:rFonts w:cs="Times New Roman" w:ascii="Times New Roman" w:hAnsi="Times New Roman"/>
          <w:b/>
          <w:bCs/>
          <w:u w:val="single"/>
        </w:rPr>
        <w:t xml:space="preserve">Verarbeitung personenbezogener Daten </w:t>
      </w:r>
      <w:r>
        <w:rPr>
          <w:rFonts w:cs="Times New Roman" w:ascii="Times New Roman" w:hAnsi="Times New Roman"/>
          <w:u w:val="single"/>
        </w:rPr>
        <w:t>(wer verarbeitet die Daten, welche Maßnahmen werden zum Datenschutz ergriffen)</w:t>
      </w:r>
    </w:p>
    <w:p>
      <w:pPr>
        <w:pStyle w:val="Default"/>
        <w:ind w:left="360" w:hanging="0"/>
        <w:rPr>
          <w:rFonts w:ascii="Times New Roman" w:hAnsi="Times New Roman" w:cs="Times New Roman"/>
          <w:b/>
          <w:b/>
          <w:bCs/>
          <w:u w:val="single"/>
        </w:rPr>
      </w:pPr>
      <w:r>
        <w:rPr>
          <w:rFonts w:cs="Times New Roman" w:ascii="Times New Roman" w:hAnsi="Times New Roman"/>
        </w:rPr>
        <w:t>Alle im Verlauf der Studie erhobenen Daten werden streng vertraulich behandelt und pseudonymisiert – das heißt mit einem von Teilnehmern selbst generierten Zahlencode versehen – gespeichert, weiterverarbeitet und ausgewertet. So wird sichergestellt, dass keine Rückschlüsse auf diese möglich sind. Es wird eine Tabelle erstellt, die eine Zuordnung des Zahlencodes zu einer bestimmten Person (Name, Vorname) ermöglicht. Diese Zuordnungstabelle sowie die Einwilligungserklärung werden getrennt von den Forschungsdaten und ausschließlich in Papierform aufbewahrt. Zugriff auf die Zuordnungstabelle bekommt nur die Studienleitung.</w:t>
      </w:r>
    </w:p>
    <w:p>
      <w:pPr>
        <w:pStyle w:val="Default"/>
        <w:ind w:left="360" w:hanging="0"/>
        <w:rPr>
          <w:rFonts w:ascii="Times New Roman" w:hAnsi="Times New Roman" w:cs="Times New Roman"/>
          <w:b/>
          <w:b/>
          <w:bCs/>
        </w:rPr>
      </w:pPr>
      <w:r>
        <w:rPr>
          <w:rFonts w:cs="Times New Roman" w:ascii="Times New Roman" w:hAnsi="Times New Roman"/>
          <w:b/>
          <w:bCs/>
        </w:rPr>
      </w:r>
    </w:p>
    <w:p>
      <w:pPr>
        <w:pStyle w:val="Default"/>
        <w:numPr>
          <w:ilvl w:val="0"/>
          <w:numId w:val="1"/>
        </w:numPr>
        <w:rPr>
          <w:rFonts w:ascii="Times New Roman" w:hAnsi="Times New Roman" w:cs="Times New Roman"/>
          <w:b/>
          <w:b/>
          <w:bCs/>
          <w:u w:val="single"/>
        </w:rPr>
      </w:pPr>
      <w:r>
        <w:rPr>
          <w:rFonts w:cs="Times New Roman" w:ascii="Times New Roman" w:hAnsi="Times New Roman"/>
          <w:b/>
          <w:bCs/>
          <w:u w:val="single"/>
        </w:rPr>
        <w:t xml:space="preserve">Gefahren für das Persönlichkeitsrecht </w:t>
      </w:r>
      <w:r>
        <w:rPr>
          <w:rFonts w:cs="Times New Roman" w:ascii="Times New Roman" w:hAnsi="Times New Roman"/>
          <w:u w:val="single"/>
        </w:rPr>
        <w:t>(Folgen, wenn es zu einem Verlust der Vertraulichkeit der Daten kommt und Einschätzung der Wahrscheinlichkeit des Eintretens eines solchen Verlustes)</w:t>
      </w:r>
    </w:p>
    <w:p>
      <w:pPr>
        <w:pStyle w:val="Default"/>
        <w:ind w:left="360" w:hanging="0"/>
        <w:rPr>
          <w:rFonts w:ascii="Times New Roman" w:hAnsi="Times New Roman" w:cs="Times New Roman"/>
        </w:rPr>
      </w:pPr>
      <w:r>
        <w:rPr>
          <w:rFonts w:cs="Times New Roman" w:ascii="Times New Roman" w:hAnsi="Times New Roman"/>
        </w:rPr>
        <w:t xml:space="preserve">Da es sich bei den </w:t>
      </w:r>
      <w:r>
        <w:rPr>
          <w:rFonts w:cs="Times New Roman" w:ascii="Times New Roman" w:hAnsi="Times New Roman"/>
        </w:rPr>
        <w:t>Messd</w:t>
      </w:r>
      <w:r>
        <w:rPr>
          <w:rFonts w:cs="Times New Roman" w:ascii="Times New Roman" w:hAnsi="Times New Roman"/>
        </w:rPr>
        <w:t xml:space="preserve">aten um Gesundheitsdaten handelt, ist bei einem Verlust der Vertraulichkeit im schlimmsten Fall davon auszugehen, dass mögliche vorliegende Irregularitäten in den physiologischen Daten in die Hände Dritter fallen. </w:t>
      </w:r>
    </w:p>
    <w:p>
      <w:pPr>
        <w:pStyle w:val="Default"/>
        <w:ind w:left="360" w:hanging="0"/>
        <w:rPr>
          <w:rFonts w:ascii="Times New Roman" w:hAnsi="Times New Roman" w:cs="Times New Roman"/>
        </w:rPr>
      </w:pPr>
      <w:r>
        <w:rPr>
          <w:rFonts w:cs="Times New Roman" w:ascii="Times New Roman" w:hAnsi="Times New Roman"/>
        </w:rPr>
        <w:t xml:space="preserve">Allerdings ist zum Interpretierbarmachen dieser Daten ein gehöriges Spezialwissen vorausgesetzt. Deshalb ist es sehr unwahrscheinlich, dass ein solches Problem auftritt. Weiterhin sind die </w:t>
      </w:r>
      <w:r>
        <w:rPr>
          <w:rFonts w:cs="Times New Roman" w:ascii="Times New Roman" w:hAnsi="Times New Roman"/>
        </w:rPr>
        <w:t>Fot</w:t>
      </w:r>
      <w:r>
        <w:rPr>
          <w:rFonts w:cs="Times New Roman" w:ascii="Times New Roman" w:hAnsi="Times New Roman"/>
        </w:rPr>
        <w:t xml:space="preserve">aufnahmen der Person schützenswert da Sie das </w:t>
      </w:r>
      <w:r>
        <w:rPr>
          <w:rFonts w:cs="Times New Roman" w:ascii="Times New Roman" w:hAnsi="Times New Roman"/>
        </w:rPr>
        <w:t>Ohr</w:t>
      </w:r>
      <w:r>
        <w:rPr>
          <w:rFonts w:cs="Times New Roman" w:ascii="Times New Roman" w:hAnsi="Times New Roman"/>
        </w:rPr>
        <w:t xml:space="preserve"> des Studienteilnehmers offenbaren</w:t>
      </w:r>
      <w:r>
        <w:rPr>
          <w:rFonts w:cs="Times New Roman" w:ascii="Times New Roman" w:hAnsi="Times New Roman"/>
        </w:rPr>
        <w:t>, wodurch potentiell die Person identifiziert werden kann</w:t>
      </w:r>
      <w:r>
        <w:rPr>
          <w:rFonts w:cs="Times New Roman" w:ascii="Times New Roman" w:hAnsi="Times New Roman"/>
        </w:rPr>
        <w:t xml:space="preserve">. </w:t>
      </w:r>
    </w:p>
    <w:p>
      <w:pPr>
        <w:pStyle w:val="Default"/>
        <w:ind w:left="360" w:hanging="0"/>
        <w:rPr>
          <w:rFonts w:ascii="Times New Roman" w:hAnsi="Times New Roman" w:cs="Times New Roman"/>
          <w:b/>
          <w:b/>
          <w:bCs/>
        </w:rPr>
      </w:pPr>
      <w:r>
        <w:rPr>
          <w:rFonts w:cs="Times New Roman" w:ascii="Times New Roman" w:hAnsi="Times New Roman"/>
          <w:b/>
          <w:bCs/>
        </w:rPr>
      </w:r>
    </w:p>
    <w:p>
      <w:pPr>
        <w:pStyle w:val="Default"/>
        <w:numPr>
          <w:ilvl w:val="0"/>
          <w:numId w:val="1"/>
        </w:numPr>
        <w:rPr>
          <w:rFonts w:ascii="Times New Roman" w:hAnsi="Times New Roman" w:cs="Times New Roman"/>
          <w:b/>
          <w:b/>
          <w:bCs/>
          <w:u w:val="single"/>
        </w:rPr>
      </w:pPr>
      <w:r>
        <w:rPr>
          <w:rFonts w:cs="Times New Roman" w:ascii="Times New Roman" w:hAnsi="Times New Roman"/>
          <w:b/>
          <w:bCs/>
          <w:u w:val="single"/>
        </w:rPr>
        <w:t xml:space="preserve">Technische und organisatorische Maßnahmen </w:t>
      </w:r>
      <w:r>
        <w:rPr>
          <w:rFonts w:cs="Times New Roman" w:ascii="Times New Roman" w:hAnsi="Times New Roman"/>
          <w:u w:val="single"/>
        </w:rPr>
        <w:t>(welche Maßnahmen werden zum Datenschutz ergriffen)</w:t>
      </w:r>
    </w:p>
    <w:p>
      <w:pPr>
        <w:pStyle w:val="Default"/>
        <w:ind w:left="360" w:hanging="0"/>
        <w:rPr>
          <w:rFonts w:ascii="Times New Roman" w:hAnsi="Times New Roman" w:cs="Times New Roman"/>
        </w:rPr>
      </w:pPr>
      <w:r>
        <w:rPr>
          <w:rFonts w:cs="Times New Roman" w:ascii="Times New Roman" w:hAnsi="Times New Roman"/>
        </w:rPr>
        <w:t xml:space="preserve">Die Gesamtheit aller Daten der Studienteilnehmer werden auf dem Server des </w:t>
      </w:r>
      <w:r>
        <w:rPr>
          <w:rFonts w:cs="Times New Roman" w:ascii="Times New Roman" w:hAnsi="Times New Roman"/>
        </w:rPr>
        <w:t>KIT</w:t>
      </w:r>
      <w:r>
        <w:rPr>
          <w:rFonts w:cs="Times New Roman" w:ascii="Times New Roman" w:hAnsi="Times New Roman"/>
        </w:rPr>
        <w:t xml:space="preserve"> am Karlsruher Institut für Technologie hinterlegt, auf den nur autorisierte Personen Zugriff haben. Autorisiert sind in diesem Fall das technische Personal das die administrative Bereitstellung der Server-Infrastruktur leitet, und der Studienleiter.</w:t>
      </w:r>
    </w:p>
    <w:p>
      <w:pPr>
        <w:pStyle w:val="Default"/>
        <w:ind w:left="360" w:hanging="0"/>
        <w:rPr>
          <w:rFonts w:ascii="Times New Roman" w:hAnsi="Times New Roman" w:cs="Times New Roman"/>
          <w:color w:val="auto"/>
        </w:rPr>
      </w:pPr>
      <w:r>
        <w:rPr>
          <w:rFonts w:cs="Times New Roman" w:ascii="Times New Roman" w:hAnsi="Times New Roman"/>
          <w:color w:val="auto"/>
        </w:rPr>
      </w:r>
    </w:p>
    <w:p>
      <w:pPr>
        <w:pStyle w:val="Default"/>
        <w:numPr>
          <w:ilvl w:val="0"/>
          <w:numId w:val="1"/>
        </w:numPr>
        <w:rPr>
          <w:rFonts w:ascii="Times New Roman" w:hAnsi="Times New Roman" w:cs="Times New Roman"/>
          <w:b/>
          <w:b/>
          <w:bCs/>
          <w:u w:val="single"/>
        </w:rPr>
      </w:pPr>
      <w:r>
        <w:rPr>
          <w:rFonts w:cs="Times New Roman" w:ascii="Times New Roman" w:hAnsi="Times New Roman"/>
          <w:b/>
          <w:bCs/>
          <w:u w:val="single"/>
        </w:rPr>
        <w:t xml:space="preserve">Datenlöschung </w:t>
      </w:r>
      <w:r>
        <w:rPr>
          <w:rFonts w:cs="Times New Roman" w:ascii="Times New Roman" w:hAnsi="Times New Roman"/>
          <w:u w:val="single"/>
        </w:rPr>
        <w:t>(wann werden welche Daten gelöscht)</w:t>
      </w:r>
    </w:p>
    <w:p>
      <w:pPr>
        <w:pStyle w:val="Default"/>
        <w:ind w:left="360" w:hanging="0"/>
        <w:rPr>
          <w:rFonts w:ascii="Times New Roman" w:hAnsi="Times New Roman" w:cs="Times New Roman"/>
        </w:rPr>
      </w:pPr>
      <w:r>
        <w:rPr>
          <w:rFonts w:cs="Times New Roman" w:ascii="Times New Roman" w:hAnsi="Times New Roman"/>
        </w:rPr>
        <w:t>Die Daten werden so lange aufbewahrt, wie es für die Durchführung der Studie erforderlich ist, und gesetzliche Aufbewahrungspflichten bestehen. Nach Ablauf der gesetzlichen Aufbewahrungsfristen werden die Daten gelöscht.</w:t>
      </w:r>
    </w:p>
    <w:p>
      <w:pPr>
        <w:pStyle w:val="Default"/>
        <w:ind w:left="360" w:hanging="0"/>
        <w:rPr>
          <w:rFonts w:ascii="Times New Roman" w:hAnsi="Times New Roman" w:cs="Times New Roman"/>
        </w:rPr>
      </w:pPr>
      <w:r>
        <w:rPr>
          <w:rFonts w:cs="Times New Roman" w:ascii="Times New Roman" w:hAnsi="Times New Roman"/>
        </w:rPr>
      </w:r>
    </w:p>
    <w:p>
      <w:pPr>
        <w:pStyle w:val="Default"/>
        <w:ind w:left="360" w:hanging="0"/>
        <w:rPr>
          <w:rFonts w:ascii="Times New Roman" w:hAnsi="Times New Roman" w:cs="Times New Roman"/>
          <w:color w:val="auto"/>
        </w:rPr>
      </w:pPr>
      <w:r>
        <w:rPr>
          <w:rFonts w:cs="Times New Roman" w:ascii="Times New Roman" w:hAnsi="Times New Roman"/>
          <w:color w:val="auto"/>
        </w:rPr>
        <w:t>Die Zuordnungstabelle inklusive der Kontaktdaten sowie die Einwilligungserklärung werden direkt nach Abschluss der Studie vernichtet, sodass keine Zuordnung zu einer Person mehr möglich ist. Aus den Forschungsdaten wird danach auch der Zahlencode entfernt.</w:t>
      </w:r>
    </w:p>
    <w:p>
      <w:pPr>
        <w:pStyle w:val="Default"/>
        <w:ind w:left="360" w:hanging="0"/>
        <w:rPr>
          <w:rFonts w:ascii="Times New Roman" w:hAnsi="Times New Roman" w:cs="Times New Roman"/>
          <w:b/>
          <w:b/>
          <w:bCs/>
        </w:rPr>
      </w:pPr>
      <w:r>
        <w:rPr>
          <w:rFonts w:cs="Times New Roman" w:ascii="Times New Roman" w:hAnsi="Times New Roman"/>
          <w:b/>
          <w:bCs/>
        </w:rPr>
      </w:r>
    </w:p>
    <w:p>
      <w:pPr>
        <w:pStyle w:val="Default"/>
        <w:numPr>
          <w:ilvl w:val="0"/>
          <w:numId w:val="1"/>
        </w:numPr>
        <w:rPr>
          <w:rFonts w:ascii="Times New Roman" w:hAnsi="Times New Roman" w:cs="Times New Roman"/>
          <w:b/>
          <w:b/>
          <w:bCs/>
          <w:u w:val="single"/>
        </w:rPr>
      </w:pPr>
      <w:r>
        <w:rPr>
          <w:rFonts w:cs="Times New Roman" w:ascii="Times New Roman" w:hAnsi="Times New Roman"/>
          <w:b/>
          <w:bCs/>
          <w:u w:val="single"/>
        </w:rPr>
        <w:t xml:space="preserve">Ergebnis </w:t>
      </w:r>
    </w:p>
    <w:p>
      <w:pPr>
        <w:pStyle w:val="Default"/>
        <w:ind w:left="360" w:hanging="0"/>
        <w:rPr>
          <w:rFonts w:ascii="Times New Roman" w:hAnsi="Times New Roman" w:cs="Times New Roman"/>
          <w:b/>
          <w:b/>
          <w:bCs/>
        </w:rPr>
      </w:pPr>
      <w:r>
        <w:rPr>
          <w:rFonts w:cs="Times New Roman" w:ascii="Times New Roman" w:hAnsi="Times New Roman"/>
        </w:rPr>
        <w:t>Die bestehenden Gefahren für die Persönlichkeitsrechte der Betroffenen werden durch die technischen und organisatorischen Maßnahmen verhindert.</w:t>
      </w:r>
    </w:p>
    <w:p>
      <w:pPr>
        <w:pStyle w:val="Normal"/>
        <w:spacing w:before="0" w:after="160"/>
        <w:rPr>
          <w:rFonts w:ascii="Times New Roman" w:hAnsi="Times New Roman" w:cs="Times New Roman"/>
          <w:szCs w:val="24"/>
        </w:rPr>
      </w:pPr>
      <w:r>
        <w:rPr/>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180"/>
  <w:revisionView w:insDel="0" w:formatting="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unhideWhenUsed/>
    <w:qFormat/>
    <w:rsid w:val="00eb7a74"/>
    <w:rPr>
      <w:sz w:val="16"/>
      <w:szCs w:val="16"/>
    </w:rPr>
  </w:style>
  <w:style w:type="character" w:styleId="KommentartextZchn" w:customStyle="1">
    <w:name w:val="Kommentartext Zchn"/>
    <w:basedOn w:val="DefaultParagraphFont"/>
    <w:link w:val="Annotationtext"/>
    <w:uiPriority w:val="99"/>
    <w:qFormat/>
    <w:rsid w:val="00eb7a74"/>
    <w:rPr>
      <w:sz w:val="20"/>
      <w:szCs w:val="20"/>
    </w:rPr>
  </w:style>
  <w:style w:type="character" w:styleId="KommentarthemaZchn" w:customStyle="1">
    <w:name w:val="Kommentarthema Zchn"/>
    <w:basedOn w:val="KommentartextZchn"/>
    <w:link w:val="Annotationsubject"/>
    <w:uiPriority w:val="99"/>
    <w:semiHidden/>
    <w:qFormat/>
    <w:rsid w:val="00eb7a74"/>
    <w:rPr>
      <w:b/>
      <w:bCs/>
      <w:sz w:val="20"/>
      <w:szCs w:val="20"/>
    </w:rPr>
  </w:style>
  <w:style w:type="character" w:styleId="SprechblasentextZchn" w:customStyle="1">
    <w:name w:val="Sprechblasentext Zchn"/>
    <w:basedOn w:val="DefaultParagraphFont"/>
    <w:link w:val="BalloonText"/>
    <w:uiPriority w:val="99"/>
    <w:semiHidden/>
    <w:qFormat/>
    <w:rsid w:val="00eb7a74"/>
    <w:rPr>
      <w:rFonts w:ascii="Segoe UI" w:hAnsi="Segoe UI" w:cs="Segoe UI"/>
      <w:sz w:val="18"/>
      <w:szCs w:val="18"/>
    </w:rPr>
  </w:style>
  <w:style w:type="character" w:styleId="HTMLVorformatiertZchn" w:customStyle="1">
    <w:name w:val="HTML Vorformatiert Zchn"/>
    <w:basedOn w:val="DefaultParagraphFont"/>
    <w:link w:val="HTMLPreformatted"/>
    <w:uiPriority w:val="99"/>
    <w:qFormat/>
    <w:rsid w:val="0015392f"/>
    <w:rPr>
      <w:rFonts w:ascii="Courier New" w:hAnsi="Courier New" w:eastAsia="Times New Roman" w:cs="Courier New"/>
      <w:sz w:val="20"/>
      <w:szCs w:val="20"/>
      <w:lang w:eastAsia="ja-JP"/>
    </w:rPr>
  </w:style>
  <w:style w:type="character" w:styleId="FunotentextZchn" w:customStyle="1">
    <w:name w:val="Fußnotentext Zchn"/>
    <w:basedOn w:val="DefaultParagraphFont"/>
    <w:uiPriority w:val="99"/>
    <w:semiHidden/>
    <w:qFormat/>
    <w:rsid w:val="00bd7c0a"/>
    <w:rPr>
      <w:sz w:val="20"/>
      <w:szCs w:val="20"/>
    </w:rPr>
  </w:style>
  <w:style w:type="character" w:styleId="Funotenzeichen">
    <w:name w:val="Fußnotenzeichen"/>
    <w:basedOn w:val="DefaultParagraphFont"/>
    <w:uiPriority w:val="99"/>
    <w:semiHidden/>
    <w:unhideWhenUsed/>
    <w:qFormat/>
    <w:rsid w:val="00bd7c0a"/>
    <w:rPr>
      <w:vertAlign w:val="superscript"/>
    </w:rPr>
  </w:style>
  <w:style w:type="character" w:styleId="Funotenanker">
    <w:name w:val="Fußnotenanker"/>
    <w:rPr>
      <w:vertAlign w:val="superscript"/>
    </w:rPr>
  </w:style>
  <w:style w:type="character" w:styleId="Zeilennummerierung">
    <w:name w:val="Zeilennummerierung"/>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istParagraph">
    <w:name w:val="List Paragraph"/>
    <w:basedOn w:val="Normal"/>
    <w:uiPriority w:val="34"/>
    <w:qFormat/>
    <w:rsid w:val="005f2d1b"/>
    <w:pPr>
      <w:spacing w:lineRule="auto" w:line="240" w:before="0" w:after="0"/>
      <w:ind w:left="720" w:hanging="0"/>
    </w:pPr>
    <w:rPr>
      <w:rFonts w:ascii="Calibri" w:hAnsi="Calibri" w:cs="Calibri"/>
    </w:rPr>
  </w:style>
  <w:style w:type="paragraph" w:styleId="Default" w:customStyle="1">
    <w:name w:val="Default"/>
    <w:basedOn w:val="Normal"/>
    <w:qFormat/>
    <w:rsid w:val="005f2d1b"/>
    <w:pPr>
      <w:spacing w:lineRule="auto" w:line="240" w:before="0" w:after="0"/>
    </w:pPr>
    <w:rPr>
      <w:rFonts w:ascii="Arial" w:hAnsi="Arial" w:cs="Arial"/>
      <w:color w:val="000000"/>
      <w:sz w:val="24"/>
      <w:szCs w:val="24"/>
    </w:rPr>
  </w:style>
  <w:style w:type="paragraph" w:styleId="Annotationtext">
    <w:name w:val="annotation text"/>
    <w:basedOn w:val="Normal"/>
    <w:link w:val="KommentartextZchn"/>
    <w:uiPriority w:val="99"/>
    <w:unhideWhenUsed/>
    <w:qFormat/>
    <w:rsid w:val="00eb7a74"/>
    <w:pPr>
      <w:spacing w:lineRule="auto" w:line="240"/>
    </w:pPr>
    <w:rPr>
      <w:sz w:val="20"/>
      <w:szCs w:val="20"/>
    </w:rPr>
  </w:style>
  <w:style w:type="paragraph" w:styleId="Annotationsubject">
    <w:name w:val="annotation subject"/>
    <w:basedOn w:val="Annotationtext"/>
    <w:next w:val="Annotationtext"/>
    <w:link w:val="KommentarthemaZchn"/>
    <w:uiPriority w:val="99"/>
    <w:semiHidden/>
    <w:unhideWhenUsed/>
    <w:qFormat/>
    <w:rsid w:val="00eb7a74"/>
    <w:pPr/>
    <w:rPr>
      <w:b/>
      <w:bCs/>
    </w:rPr>
  </w:style>
  <w:style w:type="paragraph" w:styleId="BalloonText">
    <w:name w:val="Balloon Text"/>
    <w:basedOn w:val="Normal"/>
    <w:link w:val="SprechblasentextZchn"/>
    <w:uiPriority w:val="99"/>
    <w:semiHidden/>
    <w:unhideWhenUsed/>
    <w:qFormat/>
    <w:rsid w:val="00eb7a74"/>
    <w:pPr>
      <w:spacing w:lineRule="auto" w:line="240" w:before="0" w:after="0"/>
    </w:pPr>
    <w:rPr>
      <w:rFonts w:ascii="Segoe UI" w:hAnsi="Segoe UI" w:cs="Segoe UI"/>
      <w:sz w:val="18"/>
      <w:szCs w:val="18"/>
    </w:rPr>
  </w:style>
  <w:style w:type="paragraph" w:styleId="HTMLPreformatted">
    <w:name w:val="HTML Preformatted"/>
    <w:basedOn w:val="Normal"/>
    <w:link w:val="HTMLVorformatiertZchn"/>
    <w:uiPriority w:val="99"/>
    <w:unhideWhenUsed/>
    <w:qFormat/>
    <w:rsid w:val="0015392f"/>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ja-JP"/>
    </w:rPr>
  </w:style>
  <w:style w:type="paragraph" w:styleId="NoSpacing">
    <w:name w:val="No Spacing"/>
    <w:uiPriority w:val="1"/>
    <w:qFormat/>
    <w:rsid w:val="00da0c5a"/>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Funote">
    <w:name w:val="Footnote Text"/>
    <w:basedOn w:val="Normal"/>
    <w:link w:val="FunotentextZchn"/>
    <w:uiPriority w:val="99"/>
    <w:semiHidden/>
    <w:unhideWhenUsed/>
    <w:rsid w:val="00bd7c0a"/>
    <w:pPr>
      <w:spacing w:lineRule="auto" w:line="240" w:before="0" w:after="0"/>
    </w:pPr>
    <w:rPr>
      <w:sz w:val="20"/>
      <w:szCs w:val="20"/>
    </w:rPr>
  </w:style>
  <w:style w:type="paragraph" w:styleId="Revision">
    <w:name w:val="Revision"/>
    <w:uiPriority w:val="99"/>
    <w:semiHidden/>
    <w:qFormat/>
    <w:rsid w:val="004e530b"/>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46545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LibreOffice/7.3.7.2$Linux_X86_64 LibreOffice_project/30$Build-2</Application>
  <AppVersion>15.0000</AppVersion>
  <Pages>2</Pages>
  <Words>702</Words>
  <Characters>4792</Characters>
  <CharactersWithSpaces>5449</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2022-07-08T11:50:00Z</dcterms:created>
  <dc:creator>Weixler, Jürgen (DSB)</dc:creator>
  <dc:description/>
  <dc:language>de-DE</dc:language>
  <cp:lastModifiedBy/>
  <dcterms:modified xsi:type="dcterms:W3CDTF">2023-05-16T12:12:27Z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